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3. Функции</w:t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Пришло время познакомиться с механизмом группировки строк кода по блокам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функциям. Они обеспечивают возможность использования этих блоков кода повторно в любой точке программы. Функции могут быть именными и анонимными, принимать параметры и возвращать результат. Важное понятие урока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область видимости переменных. Функции могут документироваться для описания их назначения, принимаемых параметров и возвращаемого результата. Наконец, функции могут быть встроенными и пользовательскими (самописными).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ypmwfoe9cwk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vsqd5wkfq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Именные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kn2brjrlv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 return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xbid9r962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return со значением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h2sm24uup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return без значения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95he5369n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Возврат набора значений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9c3stkp70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Аргументы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mnxcac15r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Анонимные функции (lambda)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4gksfjowk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Еще раз о встроенных функциях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rv5jxlqc9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Функции для операций с символами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fc8hayjub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Математические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3ur7bu9u2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range() для многократно выполняемых действий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cyqvknqjo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Области видимости переменных в функциях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lwkr72uz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Локальная область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g7bfoorcc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Глобальная область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wv46rnsfs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 локальная область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3bkb9ffw8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Документирование кода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cs8jj8nzu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Однострочные строки документации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tz7zj25xlwlp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Многострочные строки документации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ipqdp9yej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Алгоритм создания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78w8wb3qd3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Сводная таблица «Функции builtins»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fug1lvj9g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fqbxngs9q92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k8tmk58t6uzt" w:id="4"/>
      <w:bookmarkEnd w:id="4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реализовать в программе именные функции.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для чего в функциях используется оператор return.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какие бывают аргументы функций и как их передать.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использовать в программах анонимные функции.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новыми встроенными функциями.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использовать функцию range() при реализации циклов.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что такое область видимости переменных в функции и какие бывают области видимости.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документировать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yvsqd5wkfqy8" w:id="5"/>
      <w:bookmarkEnd w:id="5"/>
      <w:r w:rsidDel="00000000" w:rsidR="00000000" w:rsidRPr="00000000">
        <w:rPr>
          <w:rtl w:val="0"/>
        </w:rPr>
        <w:t xml:space="preserve">Именные функции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В Python функция представляет собой объект, принимающий аргументы, выполняющий с ними определенные операции и возвращающий результат (значение). Функция определяется с помощью инструкции 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, после которой следует имя функции.</w:t>
      </w:r>
      <w:r w:rsidDel="00000000" w:rsidR="00000000" w:rsidRPr="00000000">
        <w:rPr>
          <w:rtl w:val="0"/>
        </w:rPr>
        <w:t xml:space="preserve"> Функции в Python относятся к объектам первого класса, т.е., к элементам, которые могут быть переданы в качестве параметра, возвращены из функции, присвоены переменной.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(arg_1, arg_2):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arg_1 + arg_2</w:t>
              <w:br w:type="textWrapping"/>
              <w:br w:type="textWrapping"/>
              <w:t xml:space="preserve">print(my_sum(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print(my_sum(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abrakadabra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В примере представлена простейшая функция, которая принимает два параметра. В зависимости от типов данных параметров, результатом функции может быть число или строка. Инструкция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указывает, что функция должна вернуть.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Функция может содержать вложенные функции и возвращать объекты различных типов (списки, словари, функции).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ext_func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(var_1):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int_func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(var_2):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var_1 + var_2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int_func</w:t>
              <w:br w:type="textWrapping"/>
              <w:br w:type="textWrapping"/>
              <w:t xml:space="preserve">f_obj = ext_func(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f_obj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- функция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print(f_obj(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Структура функции определяется спецификой решаемой задачи. Оператор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не используется, если функция выполняет некоторые действия, но не возвращает значения. В этом случае возвращаемое значение —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print(my_func())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В этом примере в теле функции реализован оператор-заглушка. Его использование равноценно отсутствию операции. </w:t>
      </w:r>
      <w:r w:rsidDel="00000000" w:rsidR="00000000" w:rsidRPr="00000000">
        <w:rPr>
          <w:b w:val="1"/>
          <w:rtl w:val="0"/>
        </w:rPr>
        <w:t xml:space="preserve">Pass </w:t>
      </w:r>
      <w:r w:rsidDel="00000000" w:rsidR="00000000" w:rsidRPr="00000000">
        <w:rPr>
          <w:rtl w:val="0"/>
        </w:rPr>
        <w:t xml:space="preserve">может применяться в тех случаях, когда код на текущий момент не написан.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ikn2brjrlvcm" w:id="6"/>
      <w:bookmarkEnd w:id="6"/>
      <w:r w:rsidDel="00000000" w:rsidR="00000000" w:rsidRPr="00000000">
        <w:rPr>
          <w:rtl w:val="0"/>
        </w:rPr>
        <w:t xml:space="preserve">Оператор return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О назначении данного оператора уже говорилось выше. Функции могут могут принимать данные и возвращать определенный результат после обработки полученных данных. При этом для выхода из функции и передачи результата в точку вызова функции применяется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5xbid9r962s7" w:id="7"/>
      <w:bookmarkEnd w:id="7"/>
      <w:r w:rsidDel="00000000" w:rsidR="00000000" w:rsidRPr="00000000">
        <w:rPr>
          <w:rtl w:val="0"/>
        </w:rPr>
        <w:t xml:space="preserve">return со значением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Если при выполнении логики функции интерпретатор Python встречает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то забирает значение, определенное после данного оператора, и выполняет выход из функции.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Рассмотрим следующий пример (расчет полной площади цилиндра):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площадь боковой поверхности цилиндра: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площадь одного основания цилиндра: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полная площадь цилиндра: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s_full</w:t>
              <w:br w:type="textWrapping"/>
              <w:br w:type="textWrapping"/>
              <w:t xml:space="preserve">s_val = s_calc()</w:t>
              <w:br w:type="textWrapping"/>
              <w:t xml:space="preserve">print(s_val)</w:t>
            </w:r>
          </w:p>
        </w:tc>
      </w:tr>
    </w:tbl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Укажите высоту: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175.84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В данном примере в главную ветку из функции возвращается значение локальной переменной </w:t>
      </w:r>
      <w:r w:rsidDel="00000000" w:rsidR="00000000" w:rsidRPr="00000000">
        <w:rPr>
          <w:b w:val="1"/>
          <w:rtl w:val="0"/>
        </w:rPr>
        <w:t xml:space="preserve">s_full</w:t>
      </w:r>
      <w:r w:rsidDel="00000000" w:rsidR="00000000" w:rsidRPr="00000000">
        <w:rPr>
          <w:rtl w:val="0"/>
        </w:rPr>
        <w:t xml:space="preserve">, точнее, именно не сама переменная, а ее значение (число, являющееся результатом вычисления площади цилиндра). Подробнее о локальных и глобальных переменных поговорим позднее.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В главной ветке программы значение получает глобальная переменная </w:t>
      </w:r>
      <w:r w:rsidDel="00000000" w:rsidR="00000000" w:rsidRPr="00000000">
        <w:rPr>
          <w:b w:val="1"/>
          <w:rtl w:val="0"/>
        </w:rPr>
        <w:t xml:space="preserve">s_val</w:t>
      </w:r>
      <w:r w:rsidDel="00000000" w:rsidR="00000000" w:rsidRPr="00000000">
        <w:rPr>
          <w:rtl w:val="0"/>
        </w:rPr>
        <w:t xml:space="preserve">, т.е., выражение </w:t>
      </w:r>
      <w:r w:rsidDel="00000000" w:rsidR="00000000" w:rsidRPr="00000000">
        <w:rPr>
          <w:b w:val="1"/>
          <w:rtl w:val="0"/>
        </w:rPr>
        <w:t xml:space="preserve">s_val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 работает следующим образом: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Вызов функции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Возврат из функции значения.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Присвоение полученного значения переменной </w:t>
      </w:r>
      <w:r w:rsidDel="00000000" w:rsidR="00000000" w:rsidRPr="00000000">
        <w:rPr>
          <w:b w:val="1"/>
          <w:rtl w:val="0"/>
        </w:rPr>
        <w:t xml:space="preserve">s_val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Здесь есть один важный момент. Не обязательно присваивать некоторой переменной вычисленное в функции значение. Его можно вывести напрямую на экран.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print(s_calc())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В этом случае число, вычисленное в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, получает непосредственно 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 И если написать только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, не выполнив присвоение полученных данных некоторой переменной или передав куда-то далее в программе, то синтаксической ошибки не будет, но данные будут потеряны.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kh2sm24uupco" w:id="8"/>
      <w:bookmarkEnd w:id="8"/>
      <w:r w:rsidDel="00000000" w:rsidR="00000000" w:rsidRPr="00000000">
        <w:rPr>
          <w:rtl w:val="0"/>
        </w:rPr>
        <w:t xml:space="preserve">return без значения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В функции можно реализовать несколько операторов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но по итогам работы функций может быть выполнен только один. Это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которого поток выполнения программы достигнет первым.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s_full</w:t>
              <w:br w:type="textWrapping"/>
              <w:br w:type="textWrapping"/>
              <w:t xml:space="preserve">print(s_calc())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В этом примере предусмотрена ситуация, когда пользователь вводит некорректные данные, например, вместо числа (радиус, высота) — строку. При этом реализована обработка исключения, которое возникнет при попытке выполнения арифметической операции умножения со строками. В ветке </w:t>
      </w:r>
      <w:r w:rsidDel="00000000" w:rsidR="00000000" w:rsidRPr="00000000">
        <w:rPr>
          <w:b w:val="1"/>
          <w:rtl w:val="0"/>
        </w:rPr>
        <w:t xml:space="preserve">except </w:t>
      </w:r>
      <w:r w:rsidDel="00000000" w:rsidR="00000000" w:rsidRPr="00000000">
        <w:rPr>
          <w:rtl w:val="0"/>
        </w:rPr>
        <w:t xml:space="preserve">при возникновении исключения осуществляется выход из функции без вычисления площади цилиндра.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radius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В результате функция возвращает объект типа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 Такое значение оператор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возвращает по умолчанию, но можно указать его явно: </w:t>
      </w:r>
      <w:r w:rsidDel="00000000" w:rsidR="00000000" w:rsidRPr="00000000">
        <w:rPr>
          <w:b w:val="1"/>
          <w:rtl w:val="0"/>
        </w:rPr>
        <w:t xml:space="preserve">return 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Важно, что если в функции отсутствует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не значит, что она ничего не возвращает. На самом деле возвращает. Только это значение не присваивается какой-либо переменной и не выводится на экран. В Python любая функция что-то возвращает. Если оператор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отсутствует, то возвращаемое значение —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495he5369nj" w:id="9"/>
      <w:bookmarkEnd w:id="9"/>
      <w:r w:rsidDel="00000000" w:rsidR="00000000" w:rsidRPr="00000000">
        <w:rPr>
          <w:rtl w:val="0"/>
        </w:rPr>
        <w:t xml:space="preserve">Возврат набора значений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В Python возможно использование оператора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возвращающего</w:t>
      </w:r>
      <w:r w:rsidDel="00000000" w:rsidR="00000000" w:rsidRPr="00000000">
        <w:rPr>
          <w:rtl w:val="0"/>
        </w:rPr>
        <w:t xml:space="preserve"> из функции несколько объектов. Достаточно указать их через запятую после оператора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s_side, s_full</w:t>
              <w:br w:type="textWrapping"/>
              <w:br w:type="textWrapping"/>
              <w:t xml:space="preserve">s_side_val, s_full_val = s_calc()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f"Площадь боковой пов-ти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{s_side_val}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Полная площадь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{s_full_val}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Укажите высоту: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Площадь боковой пов-ти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75.36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Полная площадь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175.84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s_calc()</w:t>
      </w:r>
      <w:r w:rsidDel="00000000" w:rsidR="00000000" w:rsidRPr="00000000">
        <w:rPr>
          <w:rtl w:val="0"/>
        </w:rPr>
        <w:t xml:space="preserve"> возвращает два значения, присваиваемые переменным </w:t>
      </w:r>
      <w:r w:rsidDel="00000000" w:rsidR="00000000" w:rsidRPr="00000000">
        <w:rPr>
          <w:b w:val="1"/>
          <w:rtl w:val="0"/>
        </w:rPr>
        <w:t xml:space="preserve">s_side_val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s_full_val</w:t>
      </w:r>
      <w:r w:rsidDel="00000000" w:rsidR="00000000" w:rsidRPr="00000000">
        <w:rPr>
          <w:rtl w:val="0"/>
        </w:rPr>
        <w:t xml:space="preserve">. Подобное групповое присвоение — важная характеристика Python.</w:t>
      </w:r>
    </w:p>
    <w:p w:rsidR="00000000" w:rsidDel="00000000" w:rsidP="00000000" w:rsidRDefault="00000000" w:rsidRPr="00000000" w14:paraId="0000007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Смысл в том, что перечисление значений через запятую формирует объект типа кортеж (tuple). При присваивании кортежа сразу набору переменных элементы кортежа сопоставляются переменным. Происходит своего рода распаковка.</w:t>
      </w:r>
    </w:p>
    <w:p w:rsidR="00000000" w:rsidDel="00000000" w:rsidP="00000000" w:rsidRDefault="00000000" w:rsidRPr="00000000" w14:paraId="0000007D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Т.е., когда функция возвращает набор объектов, на деле она возвращает объект-кортеж с этими объектами (они упаковываются в кортеж перед возвратом). Если за оператором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следует только одна переменная, ее тип сохраняется в исходном состоянии.</w:t>
      </w:r>
    </w:p>
    <w:p w:rsidR="00000000" w:rsidDel="00000000" w:rsidP="00000000" w:rsidRDefault="00000000" w:rsidRPr="00000000" w14:paraId="0000007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color w:val="363636"/>
          <w:sz w:val="24"/>
          <w:szCs w:val="24"/>
        </w:rPr>
      </w:pPr>
      <w:bookmarkStart w:colFirst="0" w:colLast="0" w:name="_e9c3stkp7059" w:id="10"/>
      <w:bookmarkEnd w:id="10"/>
      <w:r w:rsidDel="00000000" w:rsidR="00000000" w:rsidRPr="00000000">
        <w:rPr>
          <w:rtl w:val="0"/>
        </w:rPr>
        <w:t xml:space="preserve">Аргументы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Функция может принимать любое количество параметров или не принимать их вообще. Параметры могут быть позиционные и именованные, обязательные и необязательные.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позиционные параметры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first_func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(var_1, var_2, var_3):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var_1 + var_2 + var_3</w:t>
              <w:br w:type="textWrapping"/>
              <w:br w:type="textWrapping"/>
              <w:t xml:space="preserve">print(first_func(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именованные параметры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second_func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(var_2, var_1, var_3):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f"var_2 -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{var_2}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var_1 -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{var_1}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var_3 -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{var_3}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second_func(var_1=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var_2=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var_3=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var_2 -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var_1 -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; var_3 -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обязательные параметры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first_func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(var_1, var_2, var_3):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var_1 + var_2 + var_3</w:t>
              <w:br w:type="textWrapping"/>
              <w:br w:type="textWrapping"/>
              <w:t xml:space="preserve">print(first_func(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var_2 и var_3 - необязательные параметры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second_func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(var_1, var_2=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var_3=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var_1 + var_2 + var_3</w:t>
              <w:br w:type="textWrapping"/>
              <w:br w:type="textWrapping"/>
              <w:t xml:space="preserve">print(second_func(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Функция может принимать неопределенное число позиционных параметров. В этом случае при описании функции используется конструкция </w:t>
      </w:r>
      <w:r w:rsidDel="00000000" w:rsidR="00000000" w:rsidRPr="00000000">
        <w:rPr>
          <w:b w:val="1"/>
          <w:rtl w:val="0"/>
        </w:rPr>
        <w:t xml:space="preserve">*args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(*args):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args</w:t>
              <w:br w:type="textWrapping"/>
              <w:br w:type="textWrapping"/>
              <w:t xml:space="preserve">print(my_func(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Из примера следует, что </w:t>
      </w:r>
      <w:r w:rsidDel="00000000" w:rsidR="00000000" w:rsidRPr="00000000">
        <w:rPr>
          <w:b w:val="1"/>
          <w:rtl w:val="0"/>
        </w:rPr>
        <w:t xml:space="preserve">args </w:t>
      </w:r>
      <w:r w:rsidDel="00000000" w:rsidR="00000000" w:rsidRPr="00000000">
        <w:rPr>
          <w:rtl w:val="0"/>
        </w:rPr>
        <w:t xml:space="preserve">представляет собой кортеж, содержащий переданные в функцию аргументы. С переменной </w:t>
      </w:r>
      <w:r w:rsidDel="00000000" w:rsidR="00000000" w:rsidRPr="00000000">
        <w:rPr>
          <w:b w:val="1"/>
          <w:rtl w:val="0"/>
        </w:rPr>
        <w:t xml:space="preserve">args </w:t>
      </w:r>
      <w:r w:rsidDel="00000000" w:rsidR="00000000" w:rsidRPr="00000000">
        <w:rPr>
          <w:rtl w:val="0"/>
        </w:rPr>
        <w:t xml:space="preserve">можно выполнять те же операции, что и с кортежем.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Функция может принимать и неопределенное число именованных параметров. Тогда используется конструкция </w:t>
      </w:r>
      <w:r w:rsidDel="00000000" w:rsidR="00000000" w:rsidRPr="00000000">
        <w:rPr>
          <w:b w:val="1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(**kwargs):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kwargs</w:t>
              <w:br w:type="textWrapping"/>
              <w:br w:type="textWrapping"/>
              <w:t xml:space="preserve">print(my_func(el_1=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el_2=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el_3=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Переменная kwargs хранит словарь, с которым можно выполнять привычные для словаря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Важно, что операторы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**</w:t>
      </w:r>
      <w:r w:rsidDel="00000000" w:rsidR="00000000" w:rsidRPr="00000000">
        <w:rPr>
          <w:rtl w:val="0"/>
        </w:rPr>
        <w:t xml:space="preserve"> в Python можно использовать и с другими именами переменных (т. е. имена </w:t>
      </w:r>
      <w:r w:rsidDel="00000000" w:rsidR="00000000" w:rsidRPr="00000000">
        <w:rPr>
          <w:b w:val="1"/>
          <w:rtl w:val="0"/>
        </w:rPr>
        <w:t xml:space="preserve">args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kwargs </w:t>
      </w:r>
      <w:r w:rsidDel="00000000" w:rsidR="00000000" w:rsidRPr="00000000">
        <w:rPr>
          <w:rtl w:val="0"/>
        </w:rPr>
        <w:t xml:space="preserve">не являются обязательными). Но помните, что хороший стиль программирования подразумевает использование имен </w:t>
      </w:r>
      <w:r w:rsidDel="00000000" w:rsidR="00000000" w:rsidRPr="00000000">
        <w:rPr>
          <w:b w:val="1"/>
          <w:rtl w:val="0"/>
        </w:rPr>
        <w:t xml:space="preserve">args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kwargs</w:t>
      </w:r>
      <w:r w:rsidDel="00000000" w:rsidR="00000000" w:rsidRPr="00000000">
        <w:rPr>
          <w:rtl w:val="0"/>
        </w:rPr>
        <w:t xml:space="preserve">, т. к. сразу становится понятно о назначении таких переменных.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(**kparams):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kparams</w:t>
              <w:br w:type="textWrapping"/>
              <w:br w:type="textWrapping"/>
              <w:t xml:space="preserve">print(my_func(el_1=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el_2=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el_3=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color w:val="363636"/>
          <w:sz w:val="24"/>
          <w:szCs w:val="24"/>
        </w:rPr>
      </w:pPr>
      <w:bookmarkStart w:colFirst="0" w:colLast="0" w:name="_fmnxcac15ry9" w:id="11"/>
      <w:bookmarkEnd w:id="11"/>
      <w:r w:rsidDel="00000000" w:rsidR="00000000" w:rsidRPr="00000000">
        <w:rPr>
          <w:rtl w:val="0"/>
        </w:rPr>
        <w:t xml:space="preserve">Анонимные функции (lambda)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Это функции, содержащие только одно выражение, но выполняющиеся быстрее именных функций. При этом используется оператор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. При использовании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-функций их не обязательно присваивать некоторой переменной, как в случае с именными функциями.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-функции, в отличие от именных, не требуют оператора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в остальном — идентичны именным.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my_func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p_1, p_2: p_1 + p_2</w:t>
              <w:br w:type="textWrapping"/>
              <w:br w:type="textWrapping"/>
              <w:t xml:space="preserve">print(my_func(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p_1, p_2: p_1 + p_2)(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p_1, p_2: p_1 + p_2)(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new_func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*args: args</w:t>
              <w:br w:type="textWrapping"/>
              <w:t xml:space="preserve">print(new_func(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abrakadabra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abrakadabra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AF">
      <w:pPr>
        <w:jc w:val="both"/>
        <w:rPr>
          <w:color w:val="36363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Другое название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-функции — анонимная или несвязанная.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Еще пример: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named_func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print(named_func(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square_rt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param: param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print(square_rt(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jc w:val="both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color w:val="363636"/>
          <w:sz w:val="24"/>
          <w:szCs w:val="24"/>
        </w:rPr>
      </w:pPr>
      <w:bookmarkStart w:colFirst="0" w:colLast="0" w:name="_y4gksfjowkp7" w:id="12"/>
      <w:bookmarkEnd w:id="12"/>
      <w:r w:rsidDel="00000000" w:rsidR="00000000" w:rsidRPr="00000000">
        <w:rPr>
          <w:rtl w:val="0"/>
        </w:rPr>
        <w:t xml:space="preserve">Еще раз о встроенных функциях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языке Python предусмотрены встроенные функции. Их логика работы скрыта от разработчиков, а имена зарезервированы. Достаточно знать, какие данные эти функции могут принимать и какой результат возвращать. С частью функций мы уже познакомились ранее (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bool()</w:t>
      </w:r>
      <w:r w:rsidDel="00000000" w:rsidR="00000000" w:rsidRPr="00000000">
        <w:rPr>
          <w:rtl w:val="0"/>
        </w:rPr>
        <w:t xml:space="preserve">). Переводная версия документации, в которой описаны встроенные функции и их назначение, доступна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Рассмотрим еще две группы встроенных функций.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trv5jxlqc9v9" w:id="13"/>
      <w:bookmarkEnd w:id="13"/>
      <w:r w:rsidDel="00000000" w:rsidR="00000000" w:rsidRPr="00000000">
        <w:rPr>
          <w:rtl w:val="0"/>
        </w:rPr>
        <w:t xml:space="preserve">Функции для операций с символами</w:t>
      </w:r>
    </w:p>
    <w:tbl>
      <w:tblPr>
        <w:tblStyle w:val="Table28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8055"/>
        <w:tblGridChange w:id="0">
          <w:tblGrid>
            <w:gridCol w:w="1575"/>
            <w:gridCol w:w="805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Unicode-символ и возвращает соответствующий код (целое число)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целое число и возвращает Unicode-символ,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соответствующий переданному числу (коду)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любой объект-последовательность (строка, набор байтов, список, кортеж) или объект-коллекцию (словарь, множество) и возвращает число элементов последовательности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print(ord(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print(chr(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print(len(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"abracadabra"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4fc8hayjubbi" w:id="14"/>
      <w:bookmarkEnd w:id="14"/>
      <w:r w:rsidDel="00000000" w:rsidR="00000000" w:rsidRPr="00000000">
        <w:rPr>
          <w:rtl w:val="0"/>
        </w:rPr>
        <w:t xml:space="preserve">Математические функции</w:t>
      </w:r>
      <w:r w:rsidDel="00000000" w:rsidR="00000000" w:rsidRPr="00000000">
        <w:rPr>
          <w:rtl w:val="0"/>
        </w:rPr>
      </w:r>
    </w:p>
    <w:tbl>
      <w:tblPr>
        <w:tblStyle w:val="Table3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8055"/>
        <w:tblGridChange w:id="0">
          <w:tblGrid>
            <w:gridCol w:w="1575"/>
            <w:gridCol w:w="805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целое число или число с плавающей точкой. Возвращает абсолютное значение числа (по модулю)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число с плавающей точкой. Округляет число до ближайшего целого числа. Также может принимать число знаков после запятой, до которых необходимо выполнить округление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divmod()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два числа, возвращает также два числа 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(частное и остаток от деления чисел)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два числа. Позволяет возвести первое число в указанную степень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итерируемый объект и возвращает самый большой элемент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итерируемый объект и возвращает наименьший элемент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Суммирует элементы последовательности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abs()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print(abs(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print(abs(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round()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print(round(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2.6743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print(round(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-2.678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print(round(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2.6743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print(round(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-2.678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2.67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divmod()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print(divmod(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print(divmod(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pow()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print(pow(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max()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iter_obj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print(max(iter_obj))</w:t>
              <w:br w:type="textWrapping"/>
              <w:t xml:space="preserve">iter_obj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print(max(iter_obj))</w:t>
              <w:br w:type="textWrapping"/>
              <w:t xml:space="preserve">iter_obj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print(max(iter_obj))</w:t>
            </w:r>
          </w:p>
        </w:tc>
      </w:tr>
    </w:tbl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</w:t>
            </w:r>
          </w:p>
        </w:tc>
      </w:tr>
    </w:tbl>
    <w:p w:rsidR="00000000" w:rsidDel="00000000" w:rsidP="00000000" w:rsidRDefault="00000000" w:rsidRPr="00000000" w14:paraId="000000FB">
      <w:pPr>
        <w:jc w:val="both"/>
        <w:rPr>
          <w:color w:val="38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min()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iter_obj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print(min(iter_obj))</w:t>
              <w:br w:type="textWrapping"/>
              <w:t xml:space="preserve">iter_obj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print(min(iter_obj))</w:t>
              <w:br w:type="textWrapping"/>
              <w:t xml:space="preserve">iter_obj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print(min(iter_obj))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sum()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iter_obj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print(sum(iter_obj))</w:t>
              <w:br w:type="textWrapping"/>
              <w:t xml:space="preserve">iter_obj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print(sum(iter_obj))</w:t>
            </w:r>
          </w:p>
        </w:tc>
      </w:tr>
    </w:tbl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jc w:val="both"/>
        <w:rPr/>
      </w:pPr>
      <w:bookmarkStart w:colFirst="0" w:colLast="0" w:name="_z3ur7bu9u24z" w:id="15"/>
      <w:bookmarkEnd w:id="15"/>
      <w:r w:rsidDel="00000000" w:rsidR="00000000" w:rsidRPr="00000000">
        <w:rPr>
          <w:rtl w:val="0"/>
        </w:rPr>
        <w:t xml:space="preserve">Функция range() для многократно выполняемых действий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Данная функция отвечает за генерацию набора чисел в пределах указанного диапазона. Для выбора чисел из диапазона можно использовать еще один параметр — шаг.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[0, 7)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[2, 8)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[1, 9) с шагом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[1, -7) с шагом 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(0, 0)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print(list(range(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целые числа в диапазоне (1, 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[]</w:t>
              <w:br w:type="textWrapping"/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Функция range() может использоваться в циклах: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res = 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{el}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на 2: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{int(res)}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Результат деления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на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1"/>
        <w:rPr>
          <w:color w:val="363636"/>
          <w:sz w:val="24"/>
          <w:szCs w:val="24"/>
        </w:rPr>
      </w:pPr>
      <w:bookmarkStart w:colFirst="0" w:colLast="0" w:name="_kcyqvknqjohu" w:id="16"/>
      <w:bookmarkEnd w:id="16"/>
      <w:r w:rsidDel="00000000" w:rsidR="00000000" w:rsidRPr="00000000">
        <w:rPr>
          <w:rtl w:val="0"/>
        </w:rPr>
        <w:t xml:space="preserve">Области видимости переменных в функциях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Понятие «Область видимости» определяет, когда и в каких точках программы разработчик может применять свои пользовательские объекты (переменные, функции).</w:t>
      </w:r>
      <w:r w:rsidDel="00000000" w:rsidR="00000000" w:rsidRPr="00000000">
        <w:rPr>
          <w:rtl w:val="0"/>
        </w:rPr>
        <w:t xml:space="preserve"> В Python доступны следующие области видимости: локальная, глобальная, нелокальная.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4dlwkr72uz16" w:id="17"/>
      <w:bookmarkEnd w:id="17"/>
      <w:r w:rsidDel="00000000" w:rsidR="00000000" w:rsidRPr="00000000">
        <w:rPr>
          <w:rtl w:val="0"/>
        </w:rPr>
        <w:t xml:space="preserve">Локальная область видимости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Переменная, объявленная в рамках функции, по умолчанию имеет локальную область видимости. Рассмотрим еще раз пример, представленный ранее.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full_s_calc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s_full</w:t>
              <w:br w:type="textWrapping"/>
              <w:br w:type="textWrapping"/>
              <w:t xml:space="preserve">s_val = full_s_calc()</w:t>
              <w:br w:type="textWrapping"/>
              <w:t xml:space="preserve">print(s_val)</w:t>
              <w:br w:type="textWrapping"/>
              <w:t xml:space="preserve">print(s_side)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Укажите высоту: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175.84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&lt;module&gt;</w:t>
              <w:br w:type="textWrapping"/>
              <w:t xml:space="preserve">    print(s_side)</w:t>
              <w:br w:type="textWrapping"/>
              <w:t xml:space="preserve">NameError: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's_side'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В этом примере попытки обратиться к переменным </w:t>
      </w:r>
      <w:r w:rsidDel="00000000" w:rsidR="00000000" w:rsidRPr="00000000">
        <w:rPr>
          <w:b w:val="1"/>
          <w:rtl w:val="0"/>
        </w:rPr>
        <w:t xml:space="preserve">r_val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h_val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s_side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s_circle</w:t>
      </w:r>
      <w:r w:rsidDel="00000000" w:rsidR="00000000" w:rsidRPr="00000000">
        <w:rPr>
          <w:rtl w:val="0"/>
        </w:rPr>
        <w:t xml:space="preserve"> приведут к аварийному завершению работы программы, т. к. они локальные и доступны только в пределах функции </w:t>
      </w:r>
      <w:r w:rsidDel="00000000" w:rsidR="00000000" w:rsidRPr="00000000">
        <w:rPr>
          <w:b w:val="1"/>
          <w:rtl w:val="0"/>
        </w:rPr>
        <w:t xml:space="preserve">full_s_calc()</w:t>
      </w:r>
      <w:r w:rsidDel="00000000" w:rsidR="00000000" w:rsidRPr="00000000">
        <w:rPr>
          <w:rtl w:val="0"/>
        </w:rPr>
        <w:t xml:space="preserve">. Для решения этой проблемы необходимо перевести нужные локальные переменные в глобальную область видимости.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hg7bfoorccs4" w:id="18"/>
      <w:bookmarkEnd w:id="18"/>
      <w:r w:rsidDel="00000000" w:rsidR="00000000" w:rsidRPr="00000000">
        <w:rPr>
          <w:rtl w:val="0"/>
        </w:rPr>
        <w:t xml:space="preserve">Глобальная область видимости</w:t>
      </w:r>
    </w:p>
    <w:p w:rsidR="00000000" w:rsidDel="00000000" w:rsidP="00000000" w:rsidRDefault="00000000" w:rsidRPr="00000000" w14:paraId="00000122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global </w:t>
      </w:r>
      <w:r w:rsidDel="00000000" w:rsidR="00000000" w:rsidRPr="00000000">
        <w:rPr>
          <w:rtl w:val="0"/>
        </w:rPr>
        <w:t xml:space="preserve">позволяет определить глобальную область видимости для переменной, объявленной в рамках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full_s_calc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r_val, h_val, s_side, s_circle</w:t>
              <w:br w:type="textWrapping"/>
              <w:t xml:space="preserve">    r_val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радиус: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h_val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"Укажите высоту: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s_side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 h_val</w:t>
              <w:br w:type="textWrapping"/>
              <w:t xml:space="preserve">    s_circle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r_val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s_full = s_side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* s_circle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s_full</w:t>
              <w:br w:type="textWrapping"/>
              <w:br w:type="textWrapping"/>
              <w:t xml:space="preserve">s_val = full_s_calc()</w:t>
              <w:br w:type="textWrapping"/>
              <w:t xml:space="preserve">print(s_val)</w:t>
              <w:br w:type="textWrapping"/>
              <w:t xml:space="preserve">print(s_circle)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Укажите радиус: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Укажите высоту: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175.84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1twv46rnsfs9" w:id="19"/>
      <w:bookmarkEnd w:id="19"/>
      <w:r w:rsidDel="00000000" w:rsidR="00000000" w:rsidRPr="00000000">
        <w:rPr>
          <w:rtl w:val="0"/>
        </w:rPr>
        <w:t xml:space="preserve">Не локальная область видимости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Перевод переменной в область видимости объемлющей функции.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ext_func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int_func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int_func</w:t>
              <w:br w:type="textWrapping"/>
              <w:br w:type="textWrapping"/>
              <w:t xml:space="preserve">func_obj = ext_func()</w:t>
              <w:br w:type="textWrapping"/>
              <w:t xml:space="preserve">print(func_obj)</w:t>
              <w:br w:type="textWrapping"/>
              <w:t xml:space="preserve">print(func_obj())</w:t>
              <w:br w:type="textWrapping"/>
              <w:t xml:space="preserve">print(func_obj())</w:t>
              <w:br w:type="textWrapping"/>
              <w:t xml:space="preserve">print(func_obj())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UnboundLocalError: local variable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'my_var'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referenced before assignment</w:t>
            </w:r>
          </w:p>
        </w:tc>
      </w:tr>
    </w:tbl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Ошибка возникает из-за того, что Python пытается увеличить значение переменной </w:t>
      </w:r>
      <w:r w:rsidDel="00000000" w:rsidR="00000000" w:rsidRPr="00000000">
        <w:rPr>
          <w:b w:val="1"/>
          <w:rtl w:val="0"/>
        </w:rPr>
        <w:t xml:space="preserve">my_var </w:t>
      </w:r>
      <w:r w:rsidDel="00000000" w:rsidR="00000000" w:rsidRPr="00000000">
        <w:rPr>
          <w:rtl w:val="0"/>
        </w:rPr>
        <w:t xml:space="preserve">на единицу, но исходное значение этой переменной неопределено. Т.е., оно как бы определено, но вне области видимости функции </w:t>
      </w:r>
      <w:r w:rsidDel="00000000" w:rsidR="00000000" w:rsidRPr="00000000">
        <w:rPr>
          <w:b w:val="1"/>
          <w:rtl w:val="0"/>
        </w:rPr>
        <w:t xml:space="preserve">int_func() </w:t>
      </w:r>
      <w:r w:rsidDel="00000000" w:rsidR="00000000" w:rsidRPr="00000000">
        <w:rPr>
          <w:rtl w:val="0"/>
        </w:rPr>
        <w:t xml:space="preserve">и потому по умолчанию недоступно. 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Решение проблемы — перевод переменной </w:t>
      </w:r>
      <w:r w:rsidDel="00000000" w:rsidR="00000000" w:rsidRPr="00000000">
        <w:rPr>
          <w:b w:val="1"/>
          <w:rtl w:val="0"/>
        </w:rPr>
        <w:t xml:space="preserve">my_var </w:t>
      </w:r>
      <w:r w:rsidDel="00000000" w:rsidR="00000000" w:rsidRPr="00000000">
        <w:rPr>
          <w:rtl w:val="0"/>
        </w:rPr>
        <w:t xml:space="preserve">в не локальную зону видимости (в зону видимости объемлющей функции).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ext_func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int_func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</w:t>
              <w:br w:type="textWrapping"/>
              <w:t xml:space="preserve">    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int_func</w:t>
              <w:br w:type="textWrapping"/>
              <w:br w:type="textWrapping"/>
              <w:t xml:space="preserve">func_obj = ext_func()</w:t>
              <w:br w:type="textWrapping"/>
              <w:t xml:space="preserve">print(func_obj)</w:t>
              <w:br w:type="textWrapping"/>
              <w:t xml:space="preserve">print(func_obj())</w:t>
              <w:br w:type="textWrapping"/>
              <w:t xml:space="preserve">print(func_obj())</w:t>
              <w:br w:type="textWrapping"/>
              <w:t xml:space="preserve">print(func_obj())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&lt;function ext_func.&lt;locals&gt;.int_func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0x0000009E70C658C8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Еще один интересный момент. В данном примере объемлющая функция </w:t>
      </w:r>
      <w:r w:rsidDel="00000000" w:rsidR="00000000" w:rsidRPr="00000000">
        <w:rPr>
          <w:b w:val="1"/>
          <w:rtl w:val="0"/>
        </w:rPr>
        <w:t xml:space="preserve">ext_func()</w:t>
      </w:r>
      <w:r w:rsidDel="00000000" w:rsidR="00000000" w:rsidRPr="00000000">
        <w:rPr>
          <w:rtl w:val="0"/>
        </w:rPr>
        <w:t xml:space="preserve"> возвращает нам объект-функцию: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&lt;function ext_func.&lt;locals&gt;.int_func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0x0000009E70C658C8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Следовательно, переменная </w:t>
      </w:r>
      <w:r w:rsidDel="00000000" w:rsidR="00000000" w:rsidRPr="00000000">
        <w:rPr>
          <w:b w:val="1"/>
          <w:rtl w:val="0"/>
        </w:rPr>
        <w:t xml:space="preserve">func_obj </w:t>
      </w:r>
      <w:r w:rsidDel="00000000" w:rsidR="00000000" w:rsidRPr="00000000">
        <w:rPr>
          <w:rtl w:val="0"/>
        </w:rPr>
        <w:t xml:space="preserve">начинает ссылаться на объект-функцию, и значит, допустим вызов этой функции: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func_obj()</w:t>
            </w:r>
          </w:p>
        </w:tc>
      </w:tr>
    </w:tbl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>
          <w:color w:val="363636"/>
          <w:sz w:val="24"/>
          <w:szCs w:val="24"/>
        </w:rPr>
      </w:pPr>
      <w:bookmarkStart w:colFirst="0" w:colLast="0" w:name="_t3bkb9ffw8kb" w:id="20"/>
      <w:bookmarkEnd w:id="20"/>
      <w:r w:rsidDel="00000000" w:rsidR="00000000" w:rsidRPr="00000000">
        <w:rPr>
          <w:rtl w:val="0"/>
        </w:rPr>
        <w:t xml:space="preserve">Документирование кода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Качественное документирование кода повышает его читаемость и ускоряет понимание, что особенно важно в командной разработке. Рекомендуемый формат документирования кода описывает стандарт PEP-257. Это не правила, не синтаксис, а набор рекомендуемых соглашений для разработчиков. 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В Python принято сопровождать функции строками документации. Они даже применяются при описании переменных, логики работы классов, а также логики работы целых файлов (в Python они называются модулями).</w:t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tcs8jj8nzuwo" w:id="21"/>
      <w:bookmarkEnd w:id="21"/>
      <w:r w:rsidDel="00000000" w:rsidR="00000000" w:rsidRPr="00000000">
        <w:rPr>
          <w:rtl w:val="0"/>
        </w:rPr>
        <w:t xml:space="preserve">Однострочные строки документации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Однострочники, как правило, используются для описания явных элементов логики программы. Умещаются в одной строке, идентифицируются </w:t>
      </w:r>
      <w:r w:rsidDel="00000000" w:rsidR="00000000" w:rsidRPr="00000000">
        <w:rPr>
          <w:rtl w:val="0"/>
        </w:rPr>
        <w:t xml:space="preserve">тройными</w:t>
      </w:r>
      <w:r w:rsidDel="00000000" w:rsidR="00000000" w:rsidRPr="00000000">
        <w:rPr>
          <w:rtl w:val="0"/>
        </w:rPr>
        <w:t xml:space="preserve"> кавычками в начале и конце. Пустые строки до и после однострочников не ставятся.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"""Возвращает путь до директории."""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my_path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my_path: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  <w:t xml:space="preserve">Однострочник желательно не использовать в качестве подписи параметров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"""my_func(param_1, param_2) -&gt; tuple"""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Лучше такой вариант: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"""Выполняет обработку параметров и возвращает кортеж."""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qf45aurz134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>
          <w:color w:val="454545"/>
          <w:sz w:val="24"/>
          <w:szCs w:val="24"/>
        </w:rPr>
      </w:pPr>
      <w:bookmarkStart w:colFirst="0" w:colLast="0" w:name="_tz7zj25xlwlp" w:id="23"/>
      <w:bookmarkEnd w:id="23"/>
      <w:r w:rsidDel="00000000" w:rsidR="00000000" w:rsidRPr="00000000">
        <w:rPr>
          <w:rtl w:val="0"/>
        </w:rPr>
        <w:t xml:space="preserve">Многострочные строки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  <w:t xml:space="preserve">Многострочники принято реализовывать следующим образом: однострочник, пустая строка и далее несколько строк более подробного описания. Первая строка может находиться с кавычками на одной строке или на следующей. Желательно везде придерживаться одного с первой строкой отступа. В строках документации функций желательно описать основное поведение функции, а также аргументы (позиционные или именованные) и возвращаемые значения, ограничения на ее применение.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(p_1=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p_2=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"""Возвращает частное от деления.</w:t>
              <w:br w:type="textWrapping"/>
              <w:t xml:space="preserve"> </w:t>
              <w:br w:type="textWrapping"/>
              <w:t xml:space="preserve">    Именованные параметры:</w:t>
              <w:br w:type="textWrapping"/>
              <w:t xml:space="preserve">    p_1 -- делимое (по умолчанию 0.0)</w:t>
              <w:br w:type="textWrapping"/>
              <w:t xml:space="preserve">    p_2 -- делитель (по умолчанию 1.0)</w:t>
              <w:br w:type="textWrapping"/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p_1/p_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rPr>
          <w:color w:val="363636"/>
          <w:sz w:val="24"/>
          <w:szCs w:val="24"/>
        </w:rPr>
      </w:pPr>
      <w:bookmarkStart w:colFirst="0" w:colLast="0" w:name="_xipqdp9yejew" w:id="24"/>
      <w:bookmarkEnd w:id="24"/>
      <w:r w:rsidDel="00000000" w:rsidR="00000000" w:rsidRPr="00000000">
        <w:rPr>
          <w:rtl w:val="0"/>
        </w:rPr>
        <w:t xml:space="preserve">Алгоритм создания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Благодаря функциям разработчик получает возможность многократного использования кода, что повышает модульность проекта, упрощает его последующую модификацию. Для создания функции можно использовать алгоритм, который рассмотрим на примере определения площади прямоугольника: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название функции. Оно должно быть информативным, чтобы было понятно назначение функции.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в строках документации назначение функции, типы данных ее параметров и тип данных результата. Можно также указать пример вызова функции с параметром и возвращаемый результат.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информативные имена параметров, передаваемых в функцию, написать тело функции с возвращаемым результатом (при необходимости).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rectangle_area_calc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(length, width):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    Возвращает площадь прямоугольника по длине и ширине</w:t>
              <w:br w:type="textWrapping"/>
              <w:br w:type="textWrapping"/>
              <w:t xml:space="preserve">    (number, number) -&gt; number</w:t>
              <w:br w:type="textWrapping"/>
              <w:br w:type="textWrapping"/>
              <w:t xml:space="preserve">    &gt;&gt;&gt; rectangle_area_calc(10, 10)</w:t>
              <w:br w:type="textWrapping"/>
              <w:t xml:space="preserve">    100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length * width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rPr/>
      </w:pPr>
      <w:bookmarkStart w:colFirst="0" w:colLast="0" w:name="_78w8wb3qd3lp" w:id="25"/>
      <w:bookmarkEnd w:id="25"/>
      <w:r w:rsidDel="00000000" w:rsidR="00000000" w:rsidRPr="00000000">
        <w:rPr>
          <w:rtl w:val="0"/>
        </w:rPr>
        <w:t xml:space="preserve">Сводная таблица «Функции builtins»</w:t>
      </w:r>
    </w:p>
    <w:p w:rsidR="00000000" w:rsidDel="00000000" w:rsidP="00000000" w:rsidRDefault="00000000" w:rsidRPr="00000000" w14:paraId="0000015C">
      <w:pPr>
        <w:jc w:val="both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  <w:t xml:space="preserve">Интерпретатор Python предоставляет разработчику ряд встроенных функций: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20"/>
        <w:tblGridChange w:id="0">
          <w:tblGrid>
            <w:gridCol w:w="2010"/>
            <w:gridCol w:w="7620"/>
          </w:tblGrid>
        </w:tblGridChange>
      </w:tblGrid>
      <w:tr>
        <w:trPr>
          <w:trHeight w:val="240" w:hRule="atLeast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60" w:lineRule="auto"/>
              <w:jc w:val="center"/>
              <w:rPr>
                <w:b w:val="1"/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b w:val="1"/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abs()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360" w:lineRule="auto"/>
              <w:jc w:val="center"/>
              <w:rPr>
                <w:color w:val="383a42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абсолютное значение числа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before="0" w:line="36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 (целого или с плавающей точкой)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all()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все элементы итерируемого объекта являются истинными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any()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какой-либо элемент итерируемого объекта равен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ascii()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строку, содержащую печатаемое представление объекта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360" w:lineRule="auto"/>
              <w:jc w:val="center"/>
              <w:rPr>
                <w:b w:val="1"/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Преобразует целое число в двоичную строку с префиксом </w:t>
            </w:r>
            <w:r w:rsidDel="00000000" w:rsidR="00000000" w:rsidRPr="00000000">
              <w:rPr>
                <w:b w:val="1"/>
                <w:color w:val="383a42"/>
                <w:rtl w:val="0"/>
              </w:rPr>
              <w:t xml:space="preserve">0b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bool()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логическое значение (True или 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breakpoint()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Перемещает в отладчик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bytearray()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массив байтов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bytes()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объект bytes, представляющий собой неизменяемый набор целых чисел в диапазоне от 0 до 256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callable()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аргумент функции поддерживает возможность вызова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символ, соответствующий коду Unicode (целому числу)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classmethod()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Преобразует функцию в метод класса, а не только его экземпляра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compile()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Компилирует исходный код в объект </w:t>
            </w:r>
            <w:r w:rsidDel="00000000" w:rsidR="00000000" w:rsidRPr="00000000">
              <w:rPr>
                <w:color w:val="383a42"/>
                <w:rtl w:val="0"/>
              </w:rPr>
              <w:t xml:space="preserve">кода</w:t>
            </w:r>
            <w:r w:rsidDel="00000000" w:rsidR="00000000" w:rsidRPr="00000000">
              <w:rPr>
                <w:color w:val="383a42"/>
                <w:rtl w:val="0"/>
              </w:rPr>
              <w:t xml:space="preserve">, либо в объект абстрактного синтаксического дерева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complex()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Помогает преобразовать в комплексное число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delattr()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Удалить из объекта указанный атрибут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22222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Вызов конструктора, создающего словарь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список имен, определенных в модуле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divmod()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частное-остаток от деления чисел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enumerate()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генератор пар счетчик-элемент для элементов указанного набора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eval()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Выполняет разбор и запуск указанного выражения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exec()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Выполняет переданный в функцию код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filter()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Выполняет фильтрацию элементов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float()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Преобразует объект к числу с плавающей точкой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format()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Форматирование переданного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frozenset()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Создание неизменяемого множества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getattr()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значение атрибута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globals()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словарь с глобальной таблицей символов модуля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6363bb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hasattr()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объект содержит указанный атрибут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hash()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хеш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help()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Вызов встроенной справки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целое число в виде строки в шестнадцатеричном формате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идентификатор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input()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Запросить строковый пользовательский ввод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Преобразовать объект в целочисленный формат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isinstance()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переданный объект является экземпляром указанного класса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issubclass()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True, если указанный класс является подклассом другого класса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объект итератора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количество элементов в объекте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Создание объекта-списка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locals()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текущую локальную таблицу символов в виде словаря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map()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Применить указанную функцию к каждому элементу коллекции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элемент с максимальным значением из набора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memoryview()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объект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color w:val="383a42"/>
                <w:rtl w:val="0"/>
              </w:rPr>
              <w:t xml:space="preserve"> представление в памяти для переданного аргумента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элемент с наименьшим значением из набора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очередной элемент итератора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object()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Создать новый базовый класс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Возвращает заданное целое число в восьмеричном формате в виде строки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open()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Открыть файл и вернуть его объект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числовой код символа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pow()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Возвести число в степень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Отправить указанный объект текстовым потоком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property()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свойство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range()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Определить диапазон с шагом (при необходимости)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repr()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для переданного объекта формальное строковое представление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reversed()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обратный итератор для переданного набора значений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round()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число с плавающей точкой. Округленное до нужного числа знаков после запятой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Создать изменяемое множество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setattr()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Связать с объектом указанный атрибут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slice()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Выполнить срез в последовательности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sorted()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список, состоящий из элементов объекта, поддерживающего итерирование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staticmethod()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Определить указанную функцию в качестве статичного метода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Преобразовать объект к строковому типу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Выполнить суммирование элементов объекта и вернуть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super()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объект-посредник, перенаправляющий вызовы методов родителю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tuple()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Создать кортеж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type()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Определить тип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Получить словарь из атрибута __dict__ объекта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zip()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360" w:lineRule="auto"/>
              <w:jc w:val="center"/>
              <w:rPr>
                <w:color w:val="222222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color w:val="383a42"/>
                <w:rtl w:val="0"/>
              </w:rPr>
              <w:t xml:space="preserve">Вернуть итератор для кортежей, где каждый i-й кортеж содержит i-й элемент каждой из коллекций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rPr>
          <w:b w:val="1"/>
        </w:rPr>
      </w:pPr>
      <w:bookmarkStart w:colFirst="0" w:colLast="0" w:name="_ifug1lvj9ghq" w:id="26"/>
      <w:bookmarkEnd w:id="26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функцию, принимающую два числа (позиционные аргументы) и выполняющую их деление. Числа запрашивать у пользователя, предусмотреть обработку ситуации деления на ноль.</w:t>
      </w:r>
    </w:p>
    <w:p w:rsidR="00000000" w:rsidDel="00000000" w:rsidP="00000000" w:rsidRDefault="00000000" w:rsidRPr="00000000" w14:paraId="000001EB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функцию, принимающую несколько параметров, описывающих данные пользователя: имя, фамилия, год рождения, город проживания, email, телефон. Функция должна принимать параметры как именованные аргументы. Реализовать вывод данных о пользователе одной строкой.</w:t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функцию </w:t>
      </w:r>
      <w:r w:rsidDel="00000000" w:rsidR="00000000" w:rsidRPr="00000000">
        <w:rPr>
          <w:b w:val="1"/>
          <w:rtl w:val="0"/>
        </w:rPr>
        <w:t xml:space="preserve">my_func()</w:t>
      </w:r>
      <w:r w:rsidDel="00000000" w:rsidR="00000000" w:rsidRPr="00000000">
        <w:rPr>
          <w:rtl w:val="0"/>
        </w:rPr>
        <w:t xml:space="preserve">, которая принимает три позиционных аргумента, и возвращает сумму наибольших двух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Программа принимает действительное положительное число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целое отрицательное число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 Необходимо выполнить возведение числа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в степень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 Задание необходимо реализовать в виде функции </w:t>
      </w:r>
      <w:r w:rsidDel="00000000" w:rsidR="00000000" w:rsidRPr="00000000">
        <w:rPr>
          <w:b w:val="1"/>
          <w:rtl w:val="0"/>
        </w:rPr>
        <w:t xml:space="preserve">my_func(x, y)</w:t>
      </w:r>
      <w:r w:rsidDel="00000000" w:rsidR="00000000" w:rsidRPr="00000000">
        <w:rPr>
          <w:rtl w:val="0"/>
        </w:rPr>
        <w:t xml:space="preserve">. При решении задания необходимо обойтись без встроенной функции возведения числа в степень.</w:t>
      </w:r>
    </w:p>
    <w:p w:rsidR="00000000" w:rsidDel="00000000" w:rsidP="00000000" w:rsidRDefault="00000000" w:rsidRPr="00000000" w14:paraId="000001E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попробуйте решить задачу двумя способами. Первый — возведение в степень с помощью оператора **. Второй — более сложная реализация без оператора **, предусматривающая использование цикла.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Программа запрашивает у пользователя строку чисел, разделенных пробелом. При нажатии Enter должна выводиться сумма чисел. Пользователь может продолжить ввод чисел, разделенных пробелом и снова нажать Enter. Сумма вновь введенных чисел будет добавляться к уже подсчитанной сумме. Но если вместо числа вводится специальный символ, выполнение программы завершается. Если специальный символ введен после нескольких чисел, то вначале нужно добавить сумму этих чисел к полученной ранее сумме и после этого завершить программу.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функцию </w:t>
      </w:r>
      <w:r w:rsidDel="00000000" w:rsidR="00000000" w:rsidRPr="00000000">
        <w:rPr>
          <w:b w:val="1"/>
          <w:rtl w:val="0"/>
        </w:rPr>
        <w:t xml:space="preserve">int_func()</w:t>
      </w:r>
      <w:r w:rsidDel="00000000" w:rsidR="00000000" w:rsidRPr="00000000">
        <w:rPr>
          <w:rtl w:val="0"/>
        </w:rPr>
        <w:t xml:space="preserve">, принимающую слов</w:t>
      </w:r>
      <w:ins w:author="Maria Andreeva" w:id="0" w:date="2020-07-15T19:07:47Z">
        <w:r w:rsidDel="00000000" w:rsidR="00000000" w:rsidRPr="00000000">
          <w:rPr>
            <w:rtl w:val="0"/>
          </w:rPr>
          <w:t xml:space="preserve">а</w:t>
        </w:r>
      </w:ins>
      <w:del w:author="Maria Andreeva" w:id="0" w:date="2020-07-15T19:07:47Z">
        <w:r w:rsidDel="00000000" w:rsidR="00000000" w:rsidRPr="00000000">
          <w:rPr>
            <w:rtl w:val="0"/>
          </w:rPr>
          <w:delText xml:space="preserve">о</w:delText>
        </w:r>
      </w:del>
      <w:r w:rsidDel="00000000" w:rsidR="00000000" w:rsidRPr="00000000">
        <w:rPr>
          <w:rtl w:val="0"/>
        </w:rPr>
        <w:t xml:space="preserve"> из маленьких латинских букв и возвращающую </w:t>
      </w:r>
      <w:ins w:author="Maria Andreeva" w:id="1" w:date="2020-07-15T19:08:00Z">
        <w:r w:rsidDel="00000000" w:rsidR="00000000" w:rsidRPr="00000000">
          <w:rPr>
            <w:rtl w:val="0"/>
          </w:rPr>
          <w:t xml:space="preserve">их</w:t>
        </w:r>
      </w:ins>
      <w:del w:author="Maria Andreeva" w:id="1" w:date="2020-07-15T19:08:00Z">
        <w:r w:rsidDel="00000000" w:rsidR="00000000" w:rsidRPr="00000000">
          <w:rPr>
            <w:rtl w:val="0"/>
          </w:rPr>
          <w:delText xml:space="preserve">его</w:delText>
        </w:r>
      </w:del>
      <w:r w:rsidDel="00000000" w:rsidR="00000000" w:rsidRPr="00000000">
        <w:rPr>
          <w:rtl w:val="0"/>
        </w:rPr>
        <w:t xml:space="preserve"> же, но с прописной первой буквой. Например, </w:t>
      </w:r>
      <w:r w:rsidDel="00000000" w:rsidR="00000000" w:rsidRPr="00000000">
        <w:rPr>
          <w:b w:val="1"/>
          <w:rtl w:val="0"/>
        </w:rPr>
        <w:t xml:space="preserve">print(int_func(‘text’))</w:t>
      </w:r>
      <w:r w:rsidDel="00000000" w:rsidR="00000000" w:rsidRPr="00000000">
        <w:rPr>
          <w:rtl w:val="0"/>
        </w:rPr>
        <w:t xml:space="preserve"> -&gt; Text. </w:t>
      </w:r>
    </w:p>
    <w:p w:rsidR="00000000" w:rsidDel="00000000" w:rsidP="00000000" w:rsidRDefault="00000000" w:rsidRPr="00000000" w14:paraId="000001F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Продолжить работу над заданием. В программу должна попадать строка из слов, разделенных пробелом. Каждое слово состоит из латинских букв в нижнем регистре. Сделать вывод исходной строки, но каждое слово должно начинаться с заглавной буквы. Необходимо использовать написанную ранее функцию </w:t>
      </w:r>
      <w:r w:rsidDel="00000000" w:rsidR="00000000" w:rsidRPr="00000000">
        <w:rPr>
          <w:b w:val="1"/>
          <w:rtl w:val="0"/>
        </w:rPr>
        <w:t xml:space="preserve">int_func()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1"/>
        <w:rPr/>
      </w:pPr>
      <w:bookmarkStart w:colFirst="0" w:colLast="0" w:name="_vqapgkhnyfqp" w:id="27"/>
      <w:bookmarkEnd w:id="27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spacing w:after="0" w:afterAutospacing="0" w:lineRule="auto"/>
        <w:ind w:left="720" w:hanging="36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Встроенные функции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Функции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Функция с переменным количеством аргументов в Python: *args и **kwargs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Как определять функции в Python 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rPr/>
      </w:pPr>
      <w:bookmarkStart w:colFirst="0" w:colLast="0" w:name="_tnflastqfeho" w:id="28"/>
      <w:bookmarkEnd w:id="2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F8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spacing w:after="0" w:after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spacing w:after="0" w:afterAutospacing="0" w:before="0" w:beforeAutospacing="0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spacing w:after="120" w:before="0" w:beforeAutospacing="0" w:lineRule="auto"/>
        <w:ind w:left="720" w:hanging="36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pStyle w:val="Subtitle"/>
      <w:rPr/>
    </w:pPr>
    <w:bookmarkStart w:colFirst="0" w:colLast="0" w:name="_3whwml4" w:id="29"/>
    <w:bookmarkEnd w:id="29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04">
    <w:pPr>
      <w:pStyle w:val="Subtitle"/>
      <w:rPr/>
    </w:pPr>
    <w:bookmarkStart w:colFirst="0" w:colLast="0" w:name="_2bn6wsx" w:id="30"/>
    <w:bookmarkEnd w:id="30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world.ru/" TargetMode="External"/><Relationship Id="rId10" Type="http://schemas.openxmlformats.org/officeDocument/2006/relationships/hyperlink" Target="https://www.internet-technologies.ru/articles/kak-opredelyat-funkcii-v-python-3.html" TargetMode="External"/><Relationship Id="rId13" Type="http://schemas.openxmlformats.org/officeDocument/2006/relationships/hyperlink" Target="https://habrahabr.ru/post/150302/" TargetMode="External"/><Relationship Id="rId12" Type="http://schemas.openxmlformats.org/officeDocument/2006/relationships/hyperlink" Target="https://python-script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proger.ru/translations/python-args-and-kwargs/" TargetMode="External"/><Relationship Id="rId15" Type="http://schemas.openxmlformats.org/officeDocument/2006/relationships/hyperlink" Target="http://www.proklondike.com/books/python/lutz_python_2011.html" TargetMode="External"/><Relationship Id="rId14" Type="http://schemas.openxmlformats.org/officeDocument/2006/relationships/hyperlink" Target="http://pythonworld.ru/samouchitel-python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pythoner.name/documentation/library/functions" TargetMode="External"/><Relationship Id="rId18" Type="http://schemas.openxmlformats.org/officeDocument/2006/relationships/footer" Target="footer1.xml"/><Relationship Id="rId7" Type="http://schemas.openxmlformats.org/officeDocument/2006/relationships/hyperlink" Target="https://pythonworld.ru/osnovy/vstroennye-funkcii.html" TargetMode="External"/><Relationship Id="rId8" Type="http://schemas.openxmlformats.org/officeDocument/2006/relationships/hyperlink" Target="http://pythonicway.com/python-fun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